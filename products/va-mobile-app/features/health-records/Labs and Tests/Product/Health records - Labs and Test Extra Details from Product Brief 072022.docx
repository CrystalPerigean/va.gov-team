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l1b27wodwi9" w:id="0"/>
      <w:bookmarkEnd w:id="0"/>
      <w:ins w:author="Ashley Matthews" w:id="0" w:date="2022-06-22T17:11:07Z">
        <w:r w:rsidDel="00000000" w:rsidR="00000000" w:rsidRPr="00000000">
          <w:rPr>
            <w:rtl w:val="0"/>
          </w:rPr>
          <w:t xml:space="preserve"> </w:t>
        </w:r>
      </w:ins>
      <w:commentRangeStart w:id="0"/>
      <w:commentRangeStart w:id="1"/>
      <w:r w:rsidDel="00000000" w:rsidR="00000000" w:rsidRPr="00000000">
        <w:rPr>
          <w:rtl w:val="0"/>
        </w:rPr>
        <w:t xml:space="preserve">Health records - labs and tests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xl1b27wodw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Health records - labs and tests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chfjbi6x2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Communications</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wbepiq5ss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Team members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jiwnky3wq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Stakeholders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5jucf7y19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1glvklfs2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 - what it is and why, high level use cases for Veterans, who is it for?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8sf0w4ecv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Analytics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hi4iqot7e1b">
            <w:r w:rsidDel="00000000" w:rsidR="00000000" w:rsidRPr="00000000">
              <w:rPr>
                <w:color w:val="1155cc"/>
                <w:u w:val="single"/>
                <w:rtl w:val="0"/>
              </w:rPr>
              <w:t xml:space="preserve">Existing experience pain points/product opportunities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55cdv336yn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OKRs (provide evidence) - work together on</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vszf2262x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OKRs (provide evidence)</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ajvnnf10m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Assumptions, risks, dependencies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vnz81jx2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Outstanding questions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3gffj29zq5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 roadmap and project plan</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ockhtt7i0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MVP scope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bkd2br25c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 of scope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rdamhz5l3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Roadmap by phase/timeline</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ovn5dyvtf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I - sprint zero/intake (Sprint 44)</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6qu3mwd76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II - get to build ready</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4f7ynaig4m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III - development</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uw7vyqaqo1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IV - testing</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pt06nonwe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V - launch</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mqvutadxt1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Phase VI - iterations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hhmydn0ft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status</w:t>
            </w:r>
          </w:hyperlink>
          <w:r w:rsidDel="00000000" w:rsidR="00000000" w:rsidRPr="00000000">
            <w:rPr>
              <w:rtl w:val="0"/>
            </w:rPr>
          </w:r>
        </w:p>
        <w:p w:rsidR="00000000" w:rsidDel="00000000" w:rsidP="00000000" w:rsidRDefault="00000000" w:rsidRPr="00000000" w14:paraId="0000001A">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2t4m9w2gg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Significant decisions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uchfjbi6x2tm" w:id="1"/>
      <w:bookmarkEnd w:id="1"/>
      <w:r w:rsidDel="00000000" w:rsidR="00000000" w:rsidRPr="00000000">
        <w:rPr>
          <w:rtl w:val="0"/>
        </w:rPr>
        <w:t xml:space="preserve">Communications</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Team Name: NA</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GitHub Label(s)</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Slack Channel</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Product POC: Ashley?</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Product Owner(s): Leanna/Travis</w:t>
      </w:r>
    </w:p>
    <w:p w:rsidR="00000000" w:rsidDel="00000000" w:rsidP="00000000" w:rsidRDefault="00000000" w:rsidRPr="00000000" w14:paraId="00000022">
      <w:pPr>
        <w:pStyle w:val="Heading3"/>
        <w:rPr/>
      </w:pPr>
      <w:bookmarkStart w:colFirst="0" w:colLast="0" w:name="_pwbepiq5ss57" w:id="2"/>
      <w:bookmarkEnd w:id="2"/>
      <w:r w:rsidDel="00000000" w:rsidR="00000000" w:rsidRPr="00000000">
        <w:rPr>
          <w:rtl w:val="0"/>
        </w:rPr>
        <w:t xml:space="preserve">Team members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Product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UX</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BE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Research</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Etc.</w:t>
      </w:r>
    </w:p>
    <w:p w:rsidR="00000000" w:rsidDel="00000000" w:rsidP="00000000" w:rsidRDefault="00000000" w:rsidRPr="00000000" w14:paraId="00000029">
      <w:pPr>
        <w:pStyle w:val="Heading3"/>
        <w:rPr/>
      </w:pPr>
      <w:bookmarkStart w:colFirst="0" w:colLast="0" w:name="_djiwnky3wqys" w:id="3"/>
      <w:bookmarkEnd w:id="3"/>
      <w:r w:rsidDel="00000000" w:rsidR="00000000" w:rsidRPr="00000000">
        <w:rPr>
          <w:rtl w:val="0"/>
        </w:rPr>
        <w:t xml:space="preserve">Stakeholders</w:t>
      </w:r>
    </w:p>
    <w:p w:rsidR="00000000" w:rsidDel="00000000" w:rsidP="00000000" w:rsidRDefault="00000000" w:rsidRPr="00000000" w14:paraId="0000002A">
      <w:pPr>
        <w:numPr>
          <w:ilvl w:val="0"/>
          <w:numId w:val="13"/>
        </w:numPr>
        <w:ind w:left="720" w:hanging="360"/>
        <w:rPr>
          <w:u w:val="none"/>
        </w:rPr>
      </w:pPr>
      <w:commentRangeStart w:id="2"/>
      <w:commentRangeStart w:id="3"/>
      <w:r w:rsidDel="00000000" w:rsidR="00000000" w:rsidRPr="00000000">
        <w:rPr>
          <w:rtl w:val="0"/>
        </w:rPr>
        <w:t xml:space="preserve">SMEs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Carnetta Scruggs, Management Analyst @ VHA; does the day to day planning and management for MHV</w:t>
      </w:r>
    </w:p>
    <w:p w:rsidR="00000000" w:rsidDel="00000000" w:rsidP="00000000" w:rsidRDefault="00000000" w:rsidRPr="00000000" w14:paraId="0000002C">
      <w:pPr>
        <w:numPr>
          <w:ilvl w:val="1"/>
          <w:numId w:val="13"/>
        </w:numPr>
        <w:ind w:left="1440" w:hanging="360"/>
        <w:rPr>
          <w:u w:val="none"/>
        </w:rPr>
      </w:pPr>
      <w:r w:rsidDel="00000000" w:rsidR="00000000" w:rsidRPr="00000000">
        <w:rPr>
          <w:rtl w:val="0"/>
        </w:rPr>
        <w:t xml:space="preserve">Theresa Hancock, Director of VHIO which includes MHV, Carnetta’s boss and our main stakeholder </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Barry Egbert</w:t>
      </w:r>
      <w:ins w:author="Alex Taylor" w:id="1" w:date="2022-05-10T15:05:09Z">
        <w:r w:rsidDel="00000000" w:rsidR="00000000" w:rsidRPr="00000000">
          <w:rPr>
            <w:rtl w:val="0"/>
          </w:rPr>
          <w:t xml:space="preserve">, </w:t>
        </w:r>
      </w:ins>
      <w:r w:rsidDel="00000000" w:rsidR="00000000" w:rsidRPr="00000000">
        <w:rPr>
          <w:rtl w:val="0"/>
        </w:rPr>
        <w:t xml:space="preserve">Solution Architect @ ByLight; engineering lead for the MHV contractor team</w:t>
      </w:r>
    </w:p>
    <w:p w:rsidR="00000000" w:rsidDel="00000000" w:rsidP="00000000" w:rsidRDefault="00000000" w:rsidRPr="00000000" w14:paraId="0000002E">
      <w:pPr>
        <w:numPr>
          <w:ilvl w:val="1"/>
          <w:numId w:val="13"/>
        </w:numPr>
        <w:ind w:left="1440" w:hanging="360"/>
        <w:rPr>
          <w:u w:val="none"/>
        </w:rPr>
      </w:pPr>
      <w:r w:rsidDel="00000000" w:rsidR="00000000" w:rsidRPr="00000000">
        <w:rPr>
          <w:rtl w:val="0"/>
        </w:rPr>
        <w:t xml:space="preserve">Dave Mazik</w:t>
      </w:r>
      <w:ins w:author="Alex Taylor" w:id="2" w:date="2022-05-10T15:05:26Z">
        <w:r w:rsidDel="00000000" w:rsidR="00000000" w:rsidRPr="00000000">
          <w:rPr>
            <w:rtl w:val="0"/>
          </w:rPr>
          <w:t xml:space="preserve">,</w:t>
        </w:r>
      </w:ins>
      <w:r w:rsidDel="00000000" w:rsidR="00000000" w:rsidRPr="00000000">
        <w:rPr>
          <w:rtl w:val="0"/>
        </w:rPr>
        <w:t xml:space="preserve">  Product owners</w:t>
      </w:r>
    </w:p>
    <w:p w:rsidR="00000000" w:rsidDel="00000000" w:rsidP="00000000" w:rsidRDefault="00000000" w:rsidRPr="00000000" w14:paraId="0000002F">
      <w:pPr>
        <w:numPr>
          <w:ilvl w:val="1"/>
          <w:numId w:val="13"/>
        </w:numPr>
        <w:ind w:left="1440" w:hanging="360"/>
        <w:rPr>
          <w:u w:val="none"/>
        </w:rPr>
      </w:pPr>
      <w:r w:rsidDel="00000000" w:rsidR="00000000" w:rsidRPr="00000000">
        <w:rPr>
          <w:rtl w:val="0"/>
        </w:rPr>
        <w:t xml:space="preserve">Chante - Crew Lead @ OCTO, liaison to call centers</w:t>
      </w:r>
    </w:p>
    <w:p w:rsidR="00000000" w:rsidDel="00000000" w:rsidP="00000000" w:rsidRDefault="00000000" w:rsidRPr="00000000" w14:paraId="00000030">
      <w:pPr>
        <w:numPr>
          <w:ilvl w:val="1"/>
          <w:numId w:val="13"/>
        </w:numPr>
        <w:ind w:left="1440" w:hanging="360"/>
        <w:rPr>
          <w:u w:val="none"/>
        </w:rPr>
      </w:pPr>
      <w:r w:rsidDel="00000000" w:rsidR="00000000" w:rsidRPr="00000000">
        <w:rPr>
          <w:rtl w:val="0"/>
        </w:rPr>
        <w:t xml:space="preserve">Neil Evans - Senior Advisor to CIO, physician </w:t>
      </w:r>
    </w:p>
    <w:p w:rsidR="00000000" w:rsidDel="00000000" w:rsidP="00000000" w:rsidRDefault="00000000" w:rsidRPr="00000000" w14:paraId="00000031">
      <w:pPr>
        <w:numPr>
          <w:ilvl w:val="1"/>
          <w:numId w:val="13"/>
        </w:numPr>
        <w:ind w:left="1440" w:hanging="360"/>
        <w:rPr>
          <w:u w:val="none"/>
        </w:rPr>
      </w:pPr>
      <w:r w:rsidDel="00000000" w:rsidR="00000000" w:rsidRPr="00000000">
        <w:rPr>
          <w:rtl w:val="0"/>
        </w:rPr>
        <w:t xml:space="preserve">Who are the other “users” of this data?</w:t>
      </w:r>
    </w:p>
    <w:p w:rsidR="00000000" w:rsidDel="00000000" w:rsidP="00000000" w:rsidRDefault="00000000" w:rsidRPr="00000000" w14:paraId="00000032">
      <w:pPr>
        <w:shd w:fill="ffffff" w:val="clear"/>
        <w:rPr>
          <w:color w:val="201f1e"/>
        </w:rPr>
      </w:pPr>
      <w:r w:rsidDel="00000000" w:rsidR="00000000" w:rsidRPr="00000000">
        <w:rPr>
          <w:color w:val="201f1e"/>
          <w:rtl w:val="0"/>
        </w:rPr>
        <w:t xml:space="preserve"> </w:t>
      </w:r>
    </w:p>
    <w:p w:rsidR="00000000" w:rsidDel="00000000" w:rsidP="00000000" w:rsidRDefault="00000000" w:rsidRPr="00000000" w14:paraId="00000033">
      <w:pPr>
        <w:numPr>
          <w:ilvl w:val="0"/>
          <w:numId w:val="9"/>
        </w:numPr>
        <w:shd w:fill="ffffff" w:val="clear"/>
        <w:ind w:left="720" w:hanging="360"/>
        <w:rPr>
          <w:rFonts w:ascii="Arial" w:cs="Arial" w:eastAsia="Arial" w:hAnsi="Arial"/>
          <w:sz w:val="22"/>
          <w:szCs w:val="22"/>
        </w:rPr>
      </w:pPr>
      <w:r w:rsidDel="00000000" w:rsidR="00000000" w:rsidRPr="00000000">
        <w:rPr>
          <w:color w:val="201f1e"/>
          <w:rtl w:val="0"/>
        </w:rPr>
        <w:t xml:space="preserve">David (Boomer) Rawlins is the Product Line Manager for the Health Data Product Line on MHV that Blue Button falls under</w:t>
      </w:r>
    </w:p>
    <w:p w:rsidR="00000000" w:rsidDel="00000000" w:rsidP="00000000" w:rsidRDefault="00000000" w:rsidRPr="00000000" w14:paraId="00000034">
      <w:pPr>
        <w:numPr>
          <w:ilvl w:val="0"/>
          <w:numId w:val="9"/>
        </w:numPr>
        <w:shd w:fill="ffffff" w:val="clear"/>
        <w:ind w:left="720" w:hanging="360"/>
        <w:rPr>
          <w:rFonts w:ascii="Arial" w:cs="Arial" w:eastAsia="Arial" w:hAnsi="Arial"/>
          <w:sz w:val="22"/>
          <w:szCs w:val="22"/>
        </w:rPr>
      </w:pPr>
      <w:r w:rsidDel="00000000" w:rsidR="00000000" w:rsidRPr="00000000">
        <w:rPr>
          <w:color w:val="201f1e"/>
          <w:rtl w:val="0"/>
        </w:rPr>
        <w:t xml:space="preserve">@Bain, Lichelle A. (BYLIGHT) is the analyst for the Health Records Product Line.</w:t>
      </w:r>
    </w:p>
    <w:p w:rsidR="00000000" w:rsidDel="00000000" w:rsidP="00000000" w:rsidRDefault="00000000" w:rsidRPr="00000000" w14:paraId="00000035">
      <w:pPr>
        <w:shd w:fill="ffffff" w:val="clear"/>
        <w:rPr>
          <w:color w:val="201f1e"/>
        </w:rPr>
      </w:pPr>
      <w:r w:rsidDel="00000000" w:rsidR="00000000" w:rsidRPr="00000000">
        <w:rPr>
          <w:color w:val="201f1e"/>
          <w:rtl w:val="0"/>
        </w:rPr>
        <w:t xml:space="preserve"> </w:t>
      </w:r>
    </w:p>
    <w:p w:rsidR="00000000" w:rsidDel="00000000" w:rsidP="00000000" w:rsidRDefault="00000000" w:rsidRPr="00000000" w14:paraId="00000036">
      <w:pPr>
        <w:numPr>
          <w:ilvl w:val="1"/>
          <w:numId w:val="13"/>
        </w:numPr>
        <w:ind w:left="1440" w:hanging="360"/>
        <w:rPr>
          <w:u w:val="none"/>
        </w:rPr>
      </w:pPr>
      <w:r w:rsidDel="00000000" w:rsidR="00000000" w:rsidRPr="00000000">
        <w:rPr>
          <w:rtl w:val="0"/>
        </w:rPr>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Keep informed</w:t>
      </w:r>
    </w:p>
    <w:p w:rsidR="00000000" w:rsidDel="00000000" w:rsidP="00000000" w:rsidRDefault="00000000" w:rsidRPr="00000000" w14:paraId="00000038">
      <w:pPr>
        <w:numPr>
          <w:ilvl w:val="1"/>
          <w:numId w:val="13"/>
        </w:numPr>
        <w:ind w:left="1440" w:hanging="360"/>
        <w:rPr>
          <w:u w:val="none"/>
        </w:rPr>
      </w:pPr>
      <w:r w:rsidDel="00000000" w:rsidR="00000000" w:rsidRPr="00000000">
        <w:rPr>
          <w:rtl w:val="0"/>
        </w:rPr>
        <w:t xml:space="preserve">OCC leadership</w:t>
      </w:r>
    </w:p>
    <w:p w:rsidR="00000000" w:rsidDel="00000000" w:rsidP="00000000" w:rsidRDefault="00000000" w:rsidRPr="00000000" w14:paraId="00000039">
      <w:pPr>
        <w:numPr>
          <w:ilvl w:val="2"/>
          <w:numId w:val="13"/>
        </w:numPr>
        <w:ind w:left="2160" w:hanging="360"/>
        <w:rPr>
          <w:u w:val="none"/>
        </w:rPr>
      </w:pPr>
      <w:r w:rsidDel="00000000" w:rsidR="00000000" w:rsidRPr="00000000">
        <w:rPr>
          <w:rtl w:val="0"/>
        </w:rPr>
        <w:t xml:space="preserve">Nancy, Theresa, Neil</w:t>
      </w:r>
    </w:p>
    <w:p w:rsidR="00000000" w:rsidDel="00000000" w:rsidP="00000000" w:rsidRDefault="00000000" w:rsidRPr="00000000" w14:paraId="0000003A">
      <w:pPr>
        <w:numPr>
          <w:ilvl w:val="1"/>
          <w:numId w:val="13"/>
        </w:numPr>
        <w:ind w:left="1440" w:hanging="360"/>
        <w:rPr>
          <w:u w:val="none"/>
        </w:rPr>
      </w:pPr>
      <w:r w:rsidDel="00000000" w:rsidR="00000000" w:rsidRPr="00000000">
        <w:rPr>
          <w:rtl w:val="0"/>
        </w:rPr>
        <w:t xml:space="preserve">OCTO leadership</w:t>
      </w:r>
    </w:p>
    <w:p w:rsidR="00000000" w:rsidDel="00000000" w:rsidP="00000000" w:rsidRDefault="00000000" w:rsidRPr="00000000" w14:paraId="0000003B">
      <w:pPr>
        <w:numPr>
          <w:ilvl w:val="2"/>
          <w:numId w:val="13"/>
        </w:numPr>
        <w:ind w:left="2160" w:hanging="360"/>
        <w:rPr>
          <w:u w:val="none"/>
        </w:rPr>
      </w:pPr>
      <w:r w:rsidDel="00000000" w:rsidR="00000000" w:rsidRPr="00000000">
        <w:rPr>
          <w:rtl w:val="0"/>
        </w:rPr>
        <w:t xml:space="preserve">Charles, Chris, Lauren</w:t>
      </w:r>
    </w:p>
    <w:p w:rsidR="00000000" w:rsidDel="00000000" w:rsidP="00000000" w:rsidRDefault="00000000" w:rsidRPr="00000000" w14:paraId="0000003C">
      <w:pPr>
        <w:numPr>
          <w:ilvl w:val="1"/>
          <w:numId w:val="13"/>
        </w:numPr>
        <w:ind w:left="1440" w:hanging="360"/>
        <w:rPr>
          <w:u w:val="none"/>
        </w:rPr>
      </w:pPr>
      <w:r w:rsidDel="00000000" w:rsidR="00000000" w:rsidRPr="00000000">
        <w:rPr>
          <w:rtl w:val="0"/>
        </w:rPr>
        <w:t xml:space="preserve">Platform team - collaboration cycle for backend</w:t>
      </w:r>
    </w:p>
    <w:p w:rsidR="00000000" w:rsidDel="00000000" w:rsidP="00000000" w:rsidRDefault="00000000" w:rsidRPr="00000000" w14:paraId="0000003D">
      <w:pPr>
        <w:numPr>
          <w:ilvl w:val="2"/>
          <w:numId w:val="13"/>
        </w:numPr>
        <w:ind w:left="2160" w:hanging="360"/>
        <w:rPr>
          <w:u w:val="none"/>
        </w:rPr>
      </w:pPr>
      <w:r w:rsidDel="00000000" w:rsidR="00000000" w:rsidRPr="00000000">
        <w:rPr>
          <w:rtl w:val="0"/>
        </w:rPr>
        <w:t xml:space="preserve">Travis give Chelen heads up after we decide lighthouse vs. vets-api</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Consult/collaborate</w:t>
      </w:r>
    </w:p>
    <w:p w:rsidR="00000000" w:rsidDel="00000000" w:rsidP="00000000" w:rsidRDefault="00000000" w:rsidRPr="00000000" w14:paraId="0000003F">
      <w:pPr>
        <w:numPr>
          <w:ilvl w:val="1"/>
          <w:numId w:val="13"/>
        </w:numPr>
        <w:ind w:left="1440" w:hanging="360"/>
        <w:rPr>
          <w:u w:val="none"/>
        </w:rPr>
      </w:pPr>
      <w:r w:rsidDel="00000000" w:rsidR="00000000" w:rsidRPr="00000000">
        <w:rPr>
          <w:rtl w:val="0"/>
        </w:rPr>
        <w:t xml:space="preserve">Apartment team - Tracey, Meg, Chris F. </w:t>
      </w:r>
    </w:p>
    <w:p w:rsidR="00000000" w:rsidDel="00000000" w:rsidP="00000000" w:rsidRDefault="00000000" w:rsidRPr="00000000" w14:paraId="00000040">
      <w:pPr>
        <w:pStyle w:val="Heading2"/>
        <w:rPr/>
      </w:pPr>
      <w:bookmarkStart w:colFirst="0" w:colLast="0" w:name="_j5jucf7y19bu" w:id="4"/>
      <w:bookmarkEnd w:id="4"/>
      <w:commentRangeStart w:id="4"/>
      <w:r w:rsidDel="00000000" w:rsidR="00000000" w:rsidRPr="00000000">
        <w:rPr>
          <w:rtl w:val="0"/>
        </w:rPr>
        <w:t xml:space="preserve">Overview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as a Veteran want to be able to view my VA lab results and test results via my mobile device. This will likely need to occur via downloading a PDF but I believe there may be an API that would return info as structured data. Entire scope of lab and test results likely encompasses a view/download/share/search/notifications when they are available. MVP will likely be with </w:t>
      </w:r>
      <w:r w:rsidDel="00000000" w:rsidR="00000000" w:rsidRPr="00000000">
        <w:rPr>
          <w:b w:val="1"/>
          <w:rtl w:val="0"/>
        </w:rPr>
        <w:t xml:space="preserve">view</w:t>
      </w:r>
      <w:r w:rsidDel="00000000" w:rsidR="00000000" w:rsidRPr="00000000">
        <w:rPr>
          <w:rtl w:val="0"/>
        </w:rPr>
        <w:t xml:space="preserve"> if possible, </w:t>
      </w:r>
      <w:r w:rsidDel="00000000" w:rsidR="00000000" w:rsidRPr="00000000">
        <w:rPr>
          <w:b w:val="1"/>
          <w:rtl w:val="0"/>
        </w:rPr>
        <w:t xml:space="preserve">download</w:t>
      </w:r>
      <w:r w:rsidDel="00000000" w:rsidR="00000000" w:rsidRPr="00000000">
        <w:rPr>
          <w:rtl w:val="0"/>
        </w:rPr>
        <w:t xml:space="preserve"> if not. </w:t>
      </w:r>
    </w:p>
    <w:p w:rsidR="00000000" w:rsidDel="00000000" w:rsidP="00000000" w:rsidRDefault="00000000" w:rsidRPr="00000000" w14:paraId="00000042">
      <w:pPr>
        <w:pStyle w:val="Heading3"/>
        <w:rPr/>
      </w:pPr>
      <w:bookmarkStart w:colFirst="0" w:colLast="0" w:name="_n1glvklfs2z1" w:id="5"/>
      <w:bookmarkEnd w:id="5"/>
      <w:r w:rsidDel="00000000" w:rsidR="00000000" w:rsidRPr="00000000">
        <w:rPr>
          <w:rtl w:val="0"/>
        </w:rPr>
        <w:t xml:space="preserve">Background - what it is and why, high level use cases for Veterans, who is it for?</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Feature on </w:t>
      </w:r>
      <w:r w:rsidDel="00000000" w:rsidR="00000000" w:rsidRPr="00000000">
        <w:rPr>
          <w:rtl w:val="0"/>
        </w:rPr>
        <w:t xml:space="preserve">MHV</w:t>
      </w:r>
      <w:r w:rsidDel="00000000" w:rsidR="00000000" w:rsidRPr="00000000">
        <w:rPr>
          <w:rtl w:val="0"/>
        </w:rPr>
        <w:t xml:space="preserve">, part of Blue Button. Screenshots of web experience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4">
      <w:pPr>
        <w:numPr>
          <w:ilvl w:val="0"/>
          <w:numId w:val="6"/>
        </w:numPr>
        <w:ind w:left="720" w:hanging="360"/>
      </w:pPr>
      <w:commentRangeStart w:id="5"/>
      <w:r w:rsidDel="00000000" w:rsidR="00000000" w:rsidRPr="00000000">
        <w:rPr>
          <w:rtl w:val="0"/>
        </w:rPr>
        <w:t xml:space="preserve">Vets.gov team built this product in 2017. GH folder is </w:t>
      </w:r>
      <w:hyperlink r:id="rId8">
        <w:r w:rsidDel="00000000" w:rsidR="00000000" w:rsidRPr="00000000">
          <w:rPr>
            <w:color w:val="1155cc"/>
            <w:u w:val="single"/>
            <w:rtl w:val="0"/>
          </w:rPr>
          <w:t xml:space="preserve">here</w:t>
        </w:r>
      </w:hyperlink>
      <w:r w:rsidDel="00000000" w:rsidR="00000000" w:rsidRPr="00000000">
        <w:rPr>
          <w:rtl w:val="0"/>
        </w:rPr>
        <w:t xml:space="preserve">, but a lot of artifacts are missing.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Current experience allows a Veteran to view or download PDF of their lab and test results </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Product definition should be fairly straightforward, some parity with web experience, though technical implementation may still be wonky</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Main difference would be if we can let users view their results without downloading a PDF, depends on backend constraints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APIs in place in vets-api today, thought current state unknown</w:t>
      </w:r>
    </w:p>
    <w:p w:rsidR="00000000" w:rsidDel="00000000" w:rsidP="00000000" w:rsidRDefault="00000000" w:rsidRPr="00000000" w14:paraId="00000049">
      <w:pPr>
        <w:numPr>
          <w:ilvl w:val="0"/>
          <w:numId w:val="6"/>
        </w:numPr>
        <w:ind w:left="720" w:hanging="360"/>
        <w:rPr>
          <w:u w:val="none"/>
        </w:rPr>
      </w:pPr>
      <w:commentRangeStart w:id="6"/>
      <w:r w:rsidDel="00000000" w:rsidR="00000000" w:rsidRPr="00000000">
        <w:rPr>
          <w:rtl w:val="0"/>
        </w:rPr>
        <w:t xml:space="preserve">I believe there are also APIs in Lighthouse that we may choose to use.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Part of larger health records initiative, largely adapting the MHV Blue Button experience </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Will likely be uncontroversial</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May look to vaccination records as a good template for how to execute</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Test user is in prod, VISN</w:t>
      </w:r>
    </w:p>
    <w:p w:rsidR="00000000" w:rsidDel="00000000" w:rsidP="00000000" w:rsidRDefault="00000000" w:rsidRPr="00000000" w14:paraId="0000004E">
      <w:pPr>
        <w:pStyle w:val="Heading3"/>
        <w:rPr/>
      </w:pPr>
      <w:bookmarkStart w:colFirst="0" w:colLast="0" w:name="_i8sf0w4ecvzi" w:id="6"/>
      <w:bookmarkEnd w:id="6"/>
      <w:r w:rsidDel="00000000" w:rsidR="00000000" w:rsidRPr="00000000">
        <w:rPr>
          <w:rtl w:val="0"/>
        </w:rPr>
        <w:t xml:space="preserve">Analytics</w:t>
      </w:r>
    </w:p>
    <w:p w:rsidR="00000000" w:rsidDel="00000000" w:rsidP="00000000" w:rsidRDefault="00000000" w:rsidRPr="00000000" w14:paraId="0000004F">
      <w:pPr>
        <w:numPr>
          <w:ilvl w:val="0"/>
          <w:numId w:val="10"/>
        </w:numPr>
        <w:ind w:left="720" w:hanging="360"/>
        <w:rPr>
          <w:u w:val="none"/>
        </w:rPr>
      </w:pPr>
      <w:commentRangeStart w:id="7"/>
      <w:r w:rsidDel="00000000" w:rsidR="00000000" w:rsidRPr="00000000">
        <w:rPr>
          <w:rtl w:val="0"/>
        </w:rPr>
        <w:t xml:space="preserve">MHV analytics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Other features in the mobile app may be a good proxy/comparative feature</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Errors</w:t>
      </w:r>
    </w:p>
    <w:p w:rsidR="00000000" w:rsidDel="00000000" w:rsidP="00000000" w:rsidRDefault="00000000" w:rsidRPr="00000000" w14:paraId="00000052">
      <w:pPr>
        <w:pStyle w:val="Heading3"/>
        <w:rPr/>
      </w:pPr>
      <w:bookmarkStart w:colFirst="0" w:colLast="0" w:name="_hi4iqot7e1b" w:id="7"/>
      <w:bookmarkEnd w:id="7"/>
      <w:r w:rsidDel="00000000" w:rsidR="00000000" w:rsidRPr="00000000">
        <w:rPr>
          <w:rtl w:val="0"/>
        </w:rPr>
        <w:t xml:space="preserve">Existing experience pain points/product opportunities </w:t>
      </w:r>
    </w:p>
    <w:p w:rsidR="00000000" w:rsidDel="00000000" w:rsidP="00000000" w:rsidRDefault="00000000" w:rsidRPr="00000000" w14:paraId="00000053">
      <w:pPr>
        <w:numPr>
          <w:ilvl w:val="0"/>
          <w:numId w:val="16"/>
        </w:numPr>
        <w:ind w:left="720" w:hanging="360"/>
        <w:rPr>
          <w:u w:val="none"/>
        </w:rPr>
      </w:pPr>
      <w:r w:rsidDel="00000000" w:rsidR="00000000" w:rsidRPr="00000000">
        <w:rPr>
          <w:rtl w:val="0"/>
        </w:rPr>
        <w:t xml:space="preserve">Only available via PDF</w:t>
      </w:r>
    </w:p>
    <w:p w:rsidR="00000000" w:rsidDel="00000000" w:rsidP="00000000" w:rsidRDefault="00000000" w:rsidRPr="00000000" w14:paraId="00000054">
      <w:pPr>
        <w:numPr>
          <w:ilvl w:val="0"/>
          <w:numId w:val="16"/>
        </w:numPr>
        <w:ind w:left="720" w:hanging="360"/>
        <w:rPr>
          <w:u w:val="none"/>
        </w:rPr>
      </w:pPr>
      <w:r w:rsidDel="00000000" w:rsidR="00000000" w:rsidRPr="00000000">
        <w:rPr>
          <w:rtl w:val="0"/>
        </w:rPr>
        <w:t xml:space="preserve">Behind clunky login flow</w:t>
      </w:r>
    </w:p>
    <w:p w:rsidR="00000000" w:rsidDel="00000000" w:rsidP="00000000" w:rsidRDefault="00000000" w:rsidRPr="00000000" w14:paraId="00000055">
      <w:pPr>
        <w:numPr>
          <w:ilvl w:val="0"/>
          <w:numId w:val="16"/>
        </w:numPr>
        <w:ind w:left="720" w:hanging="360"/>
        <w:rPr>
          <w:u w:val="none"/>
        </w:rPr>
      </w:pPr>
      <w:r w:rsidDel="00000000" w:rsidR="00000000" w:rsidRPr="00000000">
        <w:rPr>
          <w:rtl w:val="0"/>
        </w:rPr>
        <w:t xml:space="preserve">Not responsive</w:t>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Accessibility? </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Lots of click thrus to find, unclear where it lives in IA </w:t>
      </w:r>
    </w:p>
    <w:p w:rsidR="00000000" w:rsidDel="00000000" w:rsidP="00000000" w:rsidRDefault="00000000" w:rsidRPr="00000000" w14:paraId="00000058">
      <w:pPr>
        <w:numPr>
          <w:ilvl w:val="0"/>
          <w:numId w:val="16"/>
        </w:numPr>
        <w:ind w:left="720" w:hanging="360"/>
        <w:rPr>
          <w:u w:val="none"/>
        </w:rPr>
      </w:pPr>
      <w:r w:rsidDel="00000000" w:rsidR="00000000" w:rsidRPr="00000000">
        <w:rPr>
          <w:rtl w:val="0"/>
        </w:rPr>
        <w:t xml:space="preserve">Not shareable in a secure way</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Can’t filter/search</w:t>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I don’t know when my labs and tests results are available </w:t>
      </w:r>
    </w:p>
    <w:p w:rsidR="00000000" w:rsidDel="00000000" w:rsidP="00000000" w:rsidRDefault="00000000" w:rsidRPr="00000000" w14:paraId="0000005B">
      <w:pPr>
        <w:numPr>
          <w:ilvl w:val="0"/>
          <w:numId w:val="16"/>
        </w:numPr>
        <w:ind w:left="720" w:hanging="360"/>
        <w:rPr>
          <w:ins w:author="Jen Ecker" w:id="3" w:date="2022-06-09T16:51:07Z"/>
          <w:u w:val="none"/>
        </w:rPr>
      </w:pPr>
      <w:r w:rsidDel="00000000" w:rsidR="00000000" w:rsidRPr="00000000">
        <w:rPr>
          <w:rtl w:val="0"/>
        </w:rPr>
        <w:t xml:space="preserve">Performance and data use </w:t>
      </w:r>
      <w:ins w:author="Jen Ecker" w:id="3" w:date="2022-06-09T16:51:07Z">
        <w:r w:rsidDel="00000000" w:rsidR="00000000" w:rsidRPr="00000000">
          <w:rPr>
            <w:rtl w:val="0"/>
          </w:rPr>
        </w:r>
      </w:ins>
    </w:p>
    <w:p w:rsidR="00000000" w:rsidDel="00000000" w:rsidP="00000000" w:rsidRDefault="00000000" w:rsidRPr="00000000" w14:paraId="0000005C">
      <w:pPr>
        <w:numPr>
          <w:ilvl w:val="0"/>
          <w:numId w:val="16"/>
        </w:numPr>
        <w:ind w:left="720" w:hanging="360"/>
        <w:rPr>
          <w:ins w:author="Jen Ecker" w:id="3" w:date="2022-06-09T16:51:07Z"/>
        </w:rPr>
      </w:pPr>
      <w:ins w:author="Jen Ecker" w:id="3" w:date="2022-06-09T16:51:07Z">
        <w:r w:rsidDel="00000000" w:rsidR="00000000" w:rsidRPr="00000000">
          <w:rPr>
            <w:rtl w:val="0"/>
          </w:rPr>
          <w:t xml:space="preserve">Anecdotal  - heard in June 2022 research for RX for a participant that tricare app had better list of records than VA</w:t>
        </w:r>
      </w:ins>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5E">
      <w:pPr>
        <w:pStyle w:val="Heading3"/>
        <w:rPr/>
      </w:pPr>
      <w:bookmarkStart w:colFirst="0" w:colLast="0" w:name="_p55cdv336ynw" w:id="8"/>
      <w:bookmarkEnd w:id="8"/>
      <w:r w:rsidDel="00000000" w:rsidR="00000000" w:rsidRPr="00000000">
        <w:rPr>
          <w:rtl w:val="0"/>
        </w:rPr>
        <w:t xml:space="preserve">User OKRs (provide evidence) - work together on </w:t>
      </w:r>
    </w:p>
    <w:p w:rsidR="00000000" w:rsidDel="00000000" w:rsidP="00000000" w:rsidRDefault="00000000" w:rsidRPr="00000000" w14:paraId="0000005F">
      <w:pPr>
        <w:rPr/>
      </w:pPr>
      <w:r w:rsidDel="00000000" w:rsidR="00000000" w:rsidRPr="00000000">
        <w:rPr>
          <w:rtl w:val="0"/>
        </w:rPr>
        <w:t xml:space="preserve">Objective: Provide Veterans with easy, personalized access to their health records, starting with lab and test results.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KR: Faster than blue button to view my records</w:t>
      </w:r>
    </w:p>
    <w:p w:rsidR="00000000" w:rsidDel="00000000" w:rsidP="00000000" w:rsidRDefault="00000000" w:rsidRPr="00000000" w14:paraId="00000062">
      <w:pPr>
        <w:rPr/>
      </w:pPr>
      <w:r w:rsidDel="00000000" w:rsidR="00000000" w:rsidRPr="00000000">
        <w:rPr>
          <w:rtl w:val="0"/>
        </w:rPr>
        <w:t xml:space="preserve">KR: Higher completion rate vs. MHV homepage -&gt; actual records </w:t>
      </w:r>
    </w:p>
    <w:p w:rsidR="00000000" w:rsidDel="00000000" w:rsidP="00000000" w:rsidRDefault="00000000" w:rsidRPr="00000000" w14:paraId="00000063">
      <w:pPr>
        <w:rPr/>
      </w:pPr>
      <w:r w:rsidDel="00000000" w:rsidR="00000000" w:rsidRPr="00000000">
        <w:rPr>
          <w:rtl w:val="0"/>
        </w:rPr>
        <w:t xml:space="preserve">KR: Fewer clicks than blue button to reach </w:t>
      </w:r>
    </w:p>
    <w:p w:rsidR="00000000" w:rsidDel="00000000" w:rsidP="00000000" w:rsidRDefault="00000000" w:rsidRPr="00000000" w14:paraId="00000064">
      <w:pPr>
        <w:pStyle w:val="Heading3"/>
        <w:rPr/>
      </w:pPr>
      <w:bookmarkStart w:colFirst="0" w:colLast="0" w:name="_7vszf2262xdm" w:id="9"/>
      <w:bookmarkEnd w:id="9"/>
      <w:r w:rsidDel="00000000" w:rsidR="00000000" w:rsidRPr="00000000">
        <w:rPr>
          <w:rtl w:val="0"/>
        </w:rPr>
        <w:t xml:space="preserve">Business OKRs (provide evidence)</w:t>
      </w:r>
    </w:p>
    <w:p w:rsidR="00000000" w:rsidDel="00000000" w:rsidP="00000000" w:rsidRDefault="00000000" w:rsidRPr="00000000" w14:paraId="00000065">
      <w:pPr>
        <w:rPr/>
      </w:pPr>
      <w:r w:rsidDel="00000000" w:rsidR="00000000" w:rsidRPr="00000000">
        <w:rPr>
          <w:rtl w:val="0"/>
        </w:rPr>
        <w:t xml:space="preserve">Business Owners</w:t>
      </w:r>
    </w:p>
    <w:p w:rsidR="00000000" w:rsidDel="00000000" w:rsidP="00000000" w:rsidRDefault="00000000" w:rsidRPr="00000000" w14:paraId="00000066">
      <w:pPr>
        <w:numPr>
          <w:ilvl w:val="0"/>
          <w:numId w:val="17"/>
        </w:numPr>
        <w:ind w:left="720" w:hanging="360"/>
        <w:rPr>
          <w:u w:val="none"/>
        </w:rPr>
      </w:pPr>
      <w:r w:rsidDel="00000000" w:rsidR="00000000" w:rsidRPr="00000000">
        <w:rPr>
          <w:rtl w:val="0"/>
        </w:rPr>
        <w:t xml:space="preserve">Technical teams</w:t>
      </w:r>
    </w:p>
    <w:p w:rsidR="00000000" w:rsidDel="00000000" w:rsidP="00000000" w:rsidRDefault="00000000" w:rsidRPr="00000000" w14:paraId="00000067">
      <w:pPr>
        <w:numPr>
          <w:ilvl w:val="0"/>
          <w:numId w:val="17"/>
        </w:numPr>
        <w:ind w:left="720" w:hanging="360"/>
        <w:rPr>
          <w:u w:val="none"/>
        </w:rPr>
      </w:pPr>
      <w:r w:rsidDel="00000000" w:rsidR="00000000" w:rsidRPr="00000000">
        <w:rPr>
          <w:rtl w:val="0"/>
        </w:rPr>
        <w:t xml:space="preserve">Operational impact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Mobile team </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Prioritized partly because it’s fairly well understood, our hope/expectation is that this can move quickly to build ready</w:t>
      </w:r>
    </w:p>
    <w:p w:rsidR="00000000" w:rsidDel="00000000" w:rsidP="00000000" w:rsidRDefault="00000000" w:rsidRPr="00000000" w14:paraId="0000006B">
      <w:pPr>
        <w:pStyle w:val="Heading3"/>
        <w:rPr/>
      </w:pPr>
      <w:bookmarkStart w:colFirst="0" w:colLast="0" w:name="_rajvnnf10ml4" w:id="10"/>
      <w:bookmarkEnd w:id="10"/>
      <w:r w:rsidDel="00000000" w:rsidR="00000000" w:rsidRPr="00000000">
        <w:rPr>
          <w:rtl w:val="0"/>
        </w:rPr>
        <w:t xml:space="preserve">Assumptions, risks, dependencies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Assumption: Valuable to deliver part of Blue Button experience on its own (not risky)</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Dependency on backend APIs that may or may not be already available </w:t>
      </w:r>
    </w:p>
    <w:p w:rsidR="00000000" w:rsidDel="00000000" w:rsidP="00000000" w:rsidRDefault="00000000" w:rsidRPr="00000000" w14:paraId="0000006E">
      <w:pPr>
        <w:numPr>
          <w:ilvl w:val="0"/>
          <w:numId w:val="1"/>
        </w:numPr>
        <w:ind w:left="720" w:hanging="360"/>
        <w:rPr>
          <w:u w:val="none"/>
        </w:rPr>
      </w:pPr>
      <w:commentRangeStart w:id="8"/>
      <w:commentRangeStart w:id="9"/>
      <w:r w:rsidDel="00000000" w:rsidR="00000000" w:rsidRPr="00000000">
        <w:rPr>
          <w:rtl w:val="0"/>
        </w:rPr>
        <w:t xml:space="preserve">Genetic test results are not available via this services, so ensure we set good expectations about what we will provide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Self-entered data is out of scope, what </w:t>
      </w:r>
      <w:ins w:author="Patrick Saxton" w:id="4" w:date="2022-04-26T15:38:21Z">
        <w:r w:rsidDel="00000000" w:rsidR="00000000" w:rsidRPr="00000000">
          <w:rPr>
            <w:rtl w:val="0"/>
          </w:rPr>
          <w:t xml:space="preserve">are the implications</w:t>
        </w:r>
      </w:ins>
      <w:del w:author="Patrick Saxton" w:id="4" w:date="2022-04-26T15:38:21Z">
        <w:r w:rsidDel="00000000" w:rsidR="00000000" w:rsidRPr="00000000">
          <w:rPr>
            <w:rtl w:val="0"/>
          </w:rPr>
          <w:delText xml:space="preserve">are implications</w:delText>
        </w:r>
      </w:del>
      <w:r w:rsidDel="00000000" w:rsidR="00000000" w:rsidRPr="00000000">
        <w:rPr>
          <w:rtl w:val="0"/>
        </w:rPr>
        <w:t xml:space="preserv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Lighthouse data and blue button data may differ?</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Rules about medical records – holds on particular results, making sure we know and adhere to these rules </w:t>
      </w:r>
    </w:p>
    <w:p w:rsidR="00000000" w:rsidDel="00000000" w:rsidP="00000000" w:rsidRDefault="00000000" w:rsidRPr="00000000" w14:paraId="00000072">
      <w:pPr>
        <w:pStyle w:val="Heading3"/>
        <w:rPr/>
      </w:pPr>
      <w:bookmarkStart w:colFirst="0" w:colLast="0" w:name="_2vnz81jx2rv" w:id="11"/>
      <w:bookmarkEnd w:id="11"/>
      <w:r w:rsidDel="00000000" w:rsidR="00000000" w:rsidRPr="00000000">
        <w:rPr>
          <w:rtl w:val="0"/>
        </w:rPr>
        <w:t xml:space="preserve">Outstanding questions </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Lighthouse or MHV APIs in vets-api</w:t>
      </w:r>
    </w:p>
    <w:p w:rsidR="00000000" w:rsidDel="00000000" w:rsidP="00000000" w:rsidRDefault="00000000" w:rsidRPr="00000000" w14:paraId="00000074">
      <w:pPr>
        <w:numPr>
          <w:ilvl w:val="0"/>
          <w:numId w:val="8"/>
        </w:numPr>
        <w:ind w:left="720" w:hanging="360"/>
        <w:rPr>
          <w:u w:val="none"/>
        </w:rPr>
      </w:pPr>
      <w:ins w:author="Patrick Saxton" w:id="5" w:date="2022-05-03T19:05:02Z">
        <w:r w:rsidDel="00000000" w:rsidR="00000000" w:rsidRPr="00000000">
          <w:rPr>
            <w:rtl w:val="0"/>
          </w:rPr>
          <w:t xml:space="preserve">Does the API allow us to pull data as a list or just as a single pdf dump of data?</w:t>
        </w:r>
      </w:ins>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k3gffj29zq5z" w:id="12"/>
      <w:bookmarkEnd w:id="12"/>
      <w:r w:rsidDel="00000000" w:rsidR="00000000" w:rsidRPr="00000000">
        <w:rPr>
          <w:rtl w:val="0"/>
        </w:rPr>
        <w:t xml:space="preserve">Product roadmap and project plan</w:t>
      </w:r>
    </w:p>
    <w:p w:rsidR="00000000" w:rsidDel="00000000" w:rsidP="00000000" w:rsidRDefault="00000000" w:rsidRPr="00000000" w14:paraId="00000077">
      <w:pPr>
        <w:pStyle w:val="Heading3"/>
        <w:rPr/>
      </w:pPr>
      <w:bookmarkStart w:colFirst="0" w:colLast="0" w:name="_dockhtt7i0j4" w:id="13"/>
      <w:bookmarkEnd w:id="13"/>
      <w:r w:rsidDel="00000000" w:rsidR="00000000" w:rsidRPr="00000000">
        <w:rPr>
          <w:rtl w:val="0"/>
        </w:rPr>
        <w:t xml:space="preserve">MVP scope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lbkd2br25ccl" w:id="14"/>
      <w:bookmarkEnd w:id="14"/>
      <w:r w:rsidDel="00000000" w:rsidR="00000000" w:rsidRPr="00000000">
        <w:rPr>
          <w:rtl w:val="0"/>
        </w:rPr>
        <w:t xml:space="preserve">Out of scope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urdamhz5l33s" w:id="15"/>
      <w:bookmarkEnd w:id="15"/>
      <w:r w:rsidDel="00000000" w:rsidR="00000000" w:rsidRPr="00000000">
        <w:rPr>
          <w:rtl w:val="0"/>
        </w:rPr>
        <w:t xml:space="preserve">Roadmap by phase/timeline</w:t>
      </w:r>
    </w:p>
    <w:p w:rsidR="00000000" w:rsidDel="00000000" w:rsidP="00000000" w:rsidRDefault="00000000" w:rsidRPr="00000000" w14:paraId="0000007C">
      <w:pPr>
        <w:pStyle w:val="Heading4"/>
        <w:rPr/>
      </w:pPr>
      <w:bookmarkStart w:colFirst="0" w:colLast="0" w:name="_6ovn5dyvtf3m" w:id="16"/>
      <w:bookmarkEnd w:id="16"/>
      <w:r w:rsidDel="00000000" w:rsidR="00000000" w:rsidRPr="00000000">
        <w:rPr>
          <w:rtl w:val="0"/>
        </w:rPr>
        <w:t xml:space="preserve">Phase I - sprint zero/intake (Sprint 44)</w:t>
      </w:r>
    </w:p>
    <w:p w:rsidR="00000000" w:rsidDel="00000000" w:rsidP="00000000" w:rsidRDefault="00000000" w:rsidRPr="00000000" w14:paraId="0000007D">
      <w:pPr>
        <w:numPr>
          <w:ilvl w:val="0"/>
          <w:numId w:val="15"/>
        </w:numPr>
        <w:ind w:left="720" w:hanging="360"/>
        <w:rPr/>
      </w:pPr>
      <w:r w:rsidDel="00000000" w:rsidR="00000000" w:rsidRPr="00000000">
        <w:rPr>
          <w:rtl w:val="0"/>
        </w:rPr>
        <w:t xml:space="preserve">Business outcomes</w:t>
      </w:r>
    </w:p>
    <w:p w:rsidR="00000000" w:rsidDel="00000000" w:rsidP="00000000" w:rsidRDefault="00000000" w:rsidRPr="00000000" w14:paraId="0000007E">
      <w:pPr>
        <w:numPr>
          <w:ilvl w:val="0"/>
          <w:numId w:val="15"/>
        </w:numPr>
        <w:ind w:left="720" w:hanging="360"/>
        <w:rPr>
          <w:u w:val="none"/>
        </w:rPr>
      </w:pPr>
      <w:r w:rsidDel="00000000" w:rsidR="00000000" w:rsidRPr="00000000">
        <w:rPr>
          <w:rtl w:val="0"/>
        </w:rPr>
        <w:t xml:space="preserve">Analytics access and KR baselining</w:t>
      </w:r>
      <w:r w:rsidDel="00000000" w:rsidR="00000000" w:rsidRPr="00000000">
        <w:rPr>
          <w:rtl w:val="0"/>
        </w:rPr>
      </w:r>
    </w:p>
    <w:p w:rsidR="00000000" w:rsidDel="00000000" w:rsidP="00000000" w:rsidRDefault="00000000" w:rsidRPr="00000000" w14:paraId="0000007F">
      <w:pPr>
        <w:numPr>
          <w:ilvl w:val="0"/>
          <w:numId w:val="15"/>
        </w:numPr>
        <w:ind w:left="720" w:hanging="360"/>
        <w:rPr>
          <w:b w:val="1"/>
        </w:rPr>
      </w:pPr>
      <w:r w:rsidDel="00000000" w:rsidR="00000000" w:rsidRPr="00000000">
        <w:rPr>
          <w:b w:val="1"/>
          <w:rtl w:val="0"/>
        </w:rPr>
        <w:t xml:space="preserve">Sprint zero workshop </w:t>
      </w:r>
    </w:p>
    <w:p w:rsidR="00000000" w:rsidDel="00000000" w:rsidP="00000000" w:rsidRDefault="00000000" w:rsidRPr="00000000" w14:paraId="00000080">
      <w:pPr>
        <w:numPr>
          <w:ilvl w:val="1"/>
          <w:numId w:val="15"/>
        </w:numPr>
        <w:ind w:left="1440" w:hanging="360"/>
        <w:rPr>
          <w:u w:val="none"/>
        </w:rPr>
      </w:pPr>
      <w:r w:rsidDel="00000000" w:rsidR="00000000" w:rsidRPr="00000000">
        <w:rPr>
          <w:rtl w:val="0"/>
        </w:rPr>
        <w:t xml:space="preserve">Complete product brief</w:t>
      </w:r>
    </w:p>
    <w:p w:rsidR="00000000" w:rsidDel="00000000" w:rsidP="00000000" w:rsidRDefault="00000000" w:rsidRPr="00000000" w14:paraId="00000081">
      <w:pPr>
        <w:numPr>
          <w:ilvl w:val="1"/>
          <w:numId w:val="15"/>
        </w:numPr>
        <w:ind w:left="1440" w:hanging="360"/>
        <w:rPr>
          <w:u w:val="none"/>
        </w:rPr>
      </w:pPr>
      <w:r w:rsidDel="00000000" w:rsidR="00000000" w:rsidRPr="00000000">
        <w:rPr>
          <w:rtl w:val="0"/>
        </w:rPr>
        <w:t xml:space="preserve">Leadership gain shared understanding of the feature and expectations</w:t>
      </w:r>
    </w:p>
    <w:p w:rsidR="00000000" w:rsidDel="00000000" w:rsidP="00000000" w:rsidRDefault="00000000" w:rsidRPr="00000000" w14:paraId="00000082">
      <w:pPr>
        <w:numPr>
          <w:ilvl w:val="0"/>
          <w:numId w:val="15"/>
        </w:numPr>
        <w:ind w:left="720" w:hanging="360"/>
        <w:rPr>
          <w:b w:val="1"/>
        </w:rPr>
      </w:pPr>
      <w:r w:rsidDel="00000000" w:rsidR="00000000" w:rsidRPr="00000000">
        <w:rPr>
          <w:b w:val="1"/>
          <w:rtl w:val="0"/>
        </w:rPr>
        <w:t xml:space="preserve">Handoff to product manager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rPr/>
      </w:pPr>
      <w:bookmarkStart w:colFirst="0" w:colLast="0" w:name="_36qu3mwd7655" w:id="17"/>
      <w:bookmarkEnd w:id="17"/>
      <w:r w:rsidDel="00000000" w:rsidR="00000000" w:rsidRPr="00000000">
        <w:rPr>
          <w:rtl w:val="0"/>
        </w:rPr>
        <w:t xml:space="preserve">Phase II - get to build ready</w:t>
      </w:r>
    </w:p>
    <w:p w:rsidR="00000000" w:rsidDel="00000000" w:rsidP="00000000" w:rsidRDefault="00000000" w:rsidRPr="00000000" w14:paraId="00000085">
      <w:pPr>
        <w:numPr>
          <w:ilvl w:val="0"/>
          <w:numId w:val="12"/>
        </w:numPr>
        <w:ind w:left="720" w:hanging="360"/>
        <w:rPr>
          <w:b w:val="1"/>
        </w:rPr>
      </w:pPr>
      <w:r w:rsidDel="00000000" w:rsidR="00000000" w:rsidRPr="00000000">
        <w:rPr>
          <w:b w:val="1"/>
          <w:rtl w:val="0"/>
        </w:rPr>
        <w:t xml:space="preserve">Kickoff with implementation team</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Complete product plan (kickoff to ship)</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Define technical approach </w:t>
      </w:r>
    </w:p>
    <w:p w:rsidR="00000000" w:rsidDel="00000000" w:rsidP="00000000" w:rsidRDefault="00000000" w:rsidRPr="00000000" w14:paraId="00000088">
      <w:pPr>
        <w:numPr>
          <w:ilvl w:val="0"/>
          <w:numId w:val="12"/>
        </w:numPr>
        <w:ind w:left="720" w:hanging="360"/>
        <w:rPr>
          <w:u w:val="none"/>
        </w:rPr>
      </w:pPr>
      <w:commentRangeStart w:id="10"/>
      <w:r w:rsidDel="00000000" w:rsidR="00000000" w:rsidRPr="00000000">
        <w:rPr>
          <w:rtl w:val="0"/>
        </w:rPr>
        <w:t xml:space="preserve">Requirements definition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Wireframes</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Feasibility review meetings</w:t>
      </w:r>
    </w:p>
    <w:p w:rsidR="00000000" w:rsidDel="00000000" w:rsidP="00000000" w:rsidRDefault="00000000" w:rsidRPr="00000000" w14:paraId="0000008B">
      <w:pPr>
        <w:numPr>
          <w:ilvl w:val="0"/>
          <w:numId w:val="12"/>
        </w:numPr>
        <w:ind w:left="720" w:hanging="360"/>
        <w:rPr>
          <w:b w:val="1"/>
        </w:rPr>
      </w:pPr>
      <w:r w:rsidDel="00000000" w:rsidR="00000000" w:rsidRPr="00000000">
        <w:rPr>
          <w:b w:val="1"/>
          <w:rtl w:val="0"/>
        </w:rPr>
        <w:t xml:space="preserve">Gather and review requirements with PO </w:t>
      </w:r>
    </w:p>
    <w:p w:rsidR="00000000" w:rsidDel="00000000" w:rsidP="00000000" w:rsidRDefault="00000000" w:rsidRPr="00000000" w14:paraId="0000008C">
      <w:pPr>
        <w:numPr>
          <w:ilvl w:val="0"/>
          <w:numId w:val="12"/>
        </w:numPr>
        <w:ind w:left="720" w:hanging="360"/>
        <w:rPr/>
      </w:pPr>
      <w:r w:rsidDel="00000000" w:rsidR="00000000" w:rsidRPr="00000000">
        <w:rPr>
          <w:rtl w:val="0"/>
        </w:rPr>
        <w:t xml:space="preserve">High fidelity design</w:t>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User stories in backlog</w:t>
      </w:r>
    </w:p>
    <w:p w:rsidR="00000000" w:rsidDel="00000000" w:rsidP="00000000" w:rsidRDefault="00000000" w:rsidRPr="00000000" w14:paraId="0000008E">
      <w:pPr>
        <w:numPr>
          <w:ilvl w:val="0"/>
          <w:numId w:val="12"/>
        </w:numPr>
        <w:ind w:left="720" w:hanging="360"/>
        <w:rPr>
          <w:u w:val="none"/>
        </w:rPr>
      </w:pPr>
      <w:r w:rsidDel="00000000" w:rsidR="00000000" w:rsidRPr="00000000">
        <w:rPr>
          <w:rtl w:val="0"/>
        </w:rPr>
        <w:t xml:space="preserve">Build ready user stories and designs in backog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pPr>
      <w:bookmarkStart w:colFirst="0" w:colLast="0" w:name="_p4f7ynaig4ml" w:id="18"/>
      <w:bookmarkEnd w:id="18"/>
      <w:r w:rsidDel="00000000" w:rsidR="00000000" w:rsidRPr="00000000">
        <w:rPr>
          <w:rtl w:val="0"/>
        </w:rPr>
        <w:t xml:space="preserve">Phase III - development </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Estimation</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Sprint planning and commitment </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Demos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4uw7vyqaqo1x" w:id="19"/>
      <w:bookmarkEnd w:id="19"/>
      <w:r w:rsidDel="00000000" w:rsidR="00000000" w:rsidRPr="00000000">
        <w:rPr>
          <w:rtl w:val="0"/>
        </w:rPr>
        <w:t xml:space="preserve">Phase IV - testing </w:t>
      </w:r>
    </w:p>
    <w:p w:rsidR="00000000" w:rsidDel="00000000" w:rsidP="00000000" w:rsidRDefault="00000000" w:rsidRPr="00000000" w14:paraId="00000096">
      <w:pPr>
        <w:numPr>
          <w:ilvl w:val="0"/>
          <w:numId w:val="3"/>
        </w:numPr>
        <w:ind w:left="720" w:hanging="360"/>
        <w:rPr>
          <w:u w:val="none"/>
        </w:rPr>
      </w:pPr>
      <w:commentRangeStart w:id="11"/>
      <w:r w:rsidDel="00000000" w:rsidR="00000000" w:rsidRPr="00000000">
        <w:rPr>
          <w:rtl w:val="0"/>
        </w:rPr>
        <w:t xml:space="preserve">Do we want UAT? lightweight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Test users dependent on which backend we use </w:t>
      </w:r>
    </w:p>
    <w:p w:rsidR="00000000" w:rsidDel="00000000" w:rsidP="00000000" w:rsidRDefault="00000000" w:rsidRPr="00000000" w14:paraId="00000098">
      <w:pPr>
        <w:pStyle w:val="Heading4"/>
        <w:rPr/>
      </w:pPr>
      <w:bookmarkStart w:colFirst="0" w:colLast="0" w:name="_cpt06nonweyo" w:id="20"/>
      <w:bookmarkEnd w:id="20"/>
      <w:r w:rsidDel="00000000" w:rsidR="00000000" w:rsidRPr="00000000">
        <w:rPr>
          <w:rtl w:val="0"/>
        </w:rPr>
        <w:t xml:space="preserve">Phase V - launch </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Comms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Call centers</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Update app stores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mmqvutadxt1g" w:id="21"/>
      <w:bookmarkEnd w:id="21"/>
      <w:r w:rsidDel="00000000" w:rsidR="00000000" w:rsidRPr="00000000">
        <w:rPr>
          <w:rtl w:val="0"/>
        </w:rPr>
        <w:t xml:space="preserve">Phase VI - iterations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Share lab and test results</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Download lab and test results </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Notifications when there are new lab / test results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ohhmydn0ftx2" w:id="22"/>
      <w:bookmarkEnd w:id="22"/>
      <w:r w:rsidDel="00000000" w:rsidR="00000000" w:rsidRPr="00000000">
        <w:rPr>
          <w:rtl w:val="0"/>
        </w:rPr>
        <w:t xml:space="preserve">Current status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q2t4m9w2ggds" w:id="23"/>
      <w:bookmarkEnd w:id="23"/>
      <w:r w:rsidDel="00000000" w:rsidR="00000000" w:rsidRPr="00000000">
        <w:rPr>
          <w:rtl w:val="0"/>
        </w:rPr>
        <w:t xml:space="preserve">Significant decisions </w:t>
      </w:r>
    </w:p>
    <w:p w:rsidR="00000000" w:rsidDel="00000000" w:rsidP="00000000" w:rsidRDefault="00000000" w:rsidRPr="00000000" w14:paraId="000000A5">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anna Miller" w:id="5" w:date="2022-04-26T15:18:35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vets.gov-team repo</w:t>
      </w:r>
    </w:p>
  </w:comment>
  <w:comment w:author="Leanna Miller" w:id="1" w:date="2022-05-10T13:05:3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cerner log-in to see what that experience is like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mobile screen shots to deck</w:t>
      </w:r>
    </w:p>
  </w:comment>
  <w:comment w:author="Leanna Miller" w:id="4" w:date="2022-04-28T18:57:5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at LOE, tshirt size</w:t>
      </w:r>
    </w:p>
  </w:comment>
  <w:comment w:author="Alex Taylor" w:id="8" w:date="2022-04-26T15:22:3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My notes on genetic testing: they outsource genetic testing and the data comes back in multiple formats. It's out of MHVs control, and they end up pulling them down by a human and slicing /dicing them in excel to make them usable by clinicians.</w:t>
      </w:r>
    </w:p>
  </w:comment>
  <w:comment w:author="Alex Taylor" w:id="9" w:date="2022-04-26T15:57:47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Also have notes on xrays and MRIs though out of scope. There's something called the RLN (reference lab network). Every site has their own system for medical images, and those aren't always available in VistA. OCC has a team of 5 just to manage the mess that is medical images.</w:t>
      </w:r>
    </w:p>
  </w:comment>
  <w:comment w:author="Leanna Miller" w:id="0" w:date="2022-04-26T15:29:1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holistic and work backwards into MVP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 button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labs and tests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download, share, notifications, etc.</w:t>
      </w:r>
    </w:p>
  </w:comment>
  <w:comment w:author="Alex Taylor" w:id="11" w:date="2022-05-10T14:47:4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always want to check stuff before it goes out?</w:t>
      </w:r>
    </w:p>
  </w:comment>
  <w:comment w:author="Alex Taylor" w:id="6" w:date="2022-04-26T15:23:57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good to understand print implications (structure, predictability). What is the native app equivalent of print stylesheets?</w:t>
      </w:r>
    </w:p>
  </w:comment>
  <w:comment w:author="Matt Hall" w:id="10" w:date="2022-06-03T15:13:1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Q3 outcome</w:t>
      </w:r>
    </w:p>
  </w:comment>
  <w:comment w:author="Leanna Miller" w:id="2" w:date="2022-04-26T15:13:1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last names and titles</w:t>
      </w:r>
    </w:p>
  </w:comment>
  <w:comment w:author="Leanna Miller" w:id="3" w:date="2022-04-26T15:13:31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do/represent</w:t>
      </w:r>
    </w:p>
  </w:comment>
  <w:comment w:author="Leanna Miller" w:id="7" w:date="2022-05-10T13:19:57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working to get access, @travis.newby@va.gov has access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u/0/d/1ScxHzuoGXenqbl9sK2JkR21bz7d_dimW6UQVzUqToeM/edit" TargetMode="External"/><Relationship Id="rId8" Type="http://schemas.openxmlformats.org/officeDocument/2006/relationships/hyperlink" Target="https://github.com/department-of-veterans-affairs/va.gov-team/blob/69833737d9fe22b8990bb987e7c50de13205c5d5/products/health-care/medical-records/vets-blue-button/communication/mhv-factsheet-bluebutton-localprint-06-201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